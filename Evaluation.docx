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75C" w:rsidDel="006822B9" w:rsidRDefault="00FF375C" w:rsidP="00FF375C">
      <w:pPr>
        <w:rPr>
          <w:del w:id="0" w:author="Meryl Lewis" w:date="2017-06-16T15:10:00Z"/>
        </w:rPr>
      </w:pPr>
      <w:r>
        <w:t>Upon analyzing the sequences of both cycles of the first biochemistry, we see error rates of 3.9% and 6.5%</w:t>
      </w:r>
      <w:ins w:id="1" w:author="Meryl Lewis" w:date="2017-06-16T15:09:00Z">
        <w:r w:rsidR="006822B9">
          <w:t xml:space="preserve"> for the two cycles,</w:t>
        </w:r>
      </w:ins>
      <w:r>
        <w:t xml:space="preserve"> </w:t>
      </w:r>
      <w:del w:id="2" w:author="Meryl Lewis" w:date="2017-06-16T15:09:00Z">
        <w:r w:rsidDel="006822B9">
          <w:delText>making the</w:delText>
        </w:r>
      </w:del>
      <w:ins w:id="3" w:author="Meryl Lewis" w:date="2017-06-16T15:09:00Z">
        <w:r w:rsidR="006822B9">
          <w:t>with an</w:t>
        </w:r>
      </w:ins>
      <w:r>
        <w:t xml:space="preserve"> average error </w:t>
      </w:r>
      <w:ins w:id="4" w:author="Meryl Lewis" w:date="2017-06-16T15:10:00Z">
        <w:r w:rsidR="006822B9">
          <w:t xml:space="preserve">of 5.2% </w:t>
        </w:r>
      </w:ins>
      <w:del w:id="5" w:author="Meryl Lewis" w:date="2017-06-16T15:09:00Z">
        <w:r w:rsidDel="006822B9">
          <w:delText xml:space="preserve">rate </w:delText>
        </w:r>
      </w:del>
      <w:r>
        <w:t>for biochem1</w:t>
      </w:r>
      <w:ins w:id="6" w:author="Meryl Lewis" w:date="2017-06-16T15:10:00Z">
        <w:r w:rsidR="006822B9">
          <w:t>.</w:t>
        </w:r>
      </w:ins>
      <w:del w:id="7" w:author="Meryl Lewis" w:date="2017-06-16T15:10:00Z">
        <w:r w:rsidDel="006822B9">
          <w:delText>= 5.2 %.</w:delText>
        </w:r>
      </w:del>
    </w:p>
    <w:p w:rsidR="006822B9" w:rsidRDefault="006822B9" w:rsidP="00FF375C">
      <w:pPr>
        <w:rPr>
          <w:ins w:id="8" w:author="Meryl Lewis" w:date="2017-06-16T15:10:00Z"/>
        </w:rPr>
      </w:pPr>
    </w:p>
    <w:p w:rsidR="00680EA7" w:rsidRDefault="00FF375C" w:rsidP="00FF375C">
      <w:r>
        <w:t>The second biochemistry has a misconfigured dye to base pairing</w:t>
      </w:r>
      <w:ins w:id="9" w:author="Meryl Lewis" w:date="2017-06-16T15:06:00Z">
        <w:r w:rsidR="006822B9">
          <w:t>.</w:t>
        </w:r>
      </w:ins>
      <w:r>
        <w:t xml:space="preserve"> </w:t>
      </w:r>
      <w:del w:id="10" w:author="Meryl Lewis" w:date="2017-06-16T15:06:00Z">
        <w:r w:rsidDel="006822B9">
          <w:delText>and after t</w:delText>
        </w:r>
      </w:del>
      <w:ins w:id="11" w:author="Meryl Lewis" w:date="2017-06-16T15:06:00Z">
        <w:r w:rsidR="006822B9">
          <w:t>T</w:t>
        </w:r>
      </w:ins>
      <w:r>
        <w:t>aking</w:t>
      </w:r>
      <w:ins w:id="12" w:author="Meryl Lewis" w:date="2017-06-16T15:05:00Z">
        <w:r w:rsidR="006822B9">
          <w:t xml:space="preserve"> </w:t>
        </w:r>
      </w:ins>
      <w:ins w:id="13" w:author="Meryl Lewis" w:date="2017-06-16T15:06:00Z">
        <w:r w:rsidR="006822B9">
          <w:t xml:space="preserve">this </w:t>
        </w:r>
      </w:ins>
      <w:ins w:id="14" w:author="Meryl Lewis" w:date="2017-06-16T15:05:00Z">
        <w:r w:rsidR="006822B9">
          <w:t>into</w:t>
        </w:r>
      </w:ins>
      <w:r>
        <w:t xml:space="preserve"> account</w:t>
      </w:r>
      <w:del w:id="15" w:author="Meryl Lewis" w:date="2017-06-16T15:06:00Z">
        <w:r w:rsidDel="006822B9">
          <w:delText xml:space="preserve"> the misconfiguration</w:delText>
        </w:r>
      </w:del>
      <w:r>
        <w:t xml:space="preserve">, we find that </w:t>
      </w:r>
      <w:ins w:id="16" w:author="Meryl Lewis" w:date="2017-06-16T15:06:00Z">
        <w:r w:rsidR="006822B9">
          <w:t xml:space="preserve">the </w:t>
        </w:r>
      </w:ins>
      <w:r>
        <w:t>dyes</w:t>
      </w:r>
      <w:ins w:id="17" w:author="Meryl Lewis" w:date="2017-06-16T15:06:00Z">
        <w:r w:rsidR="006822B9">
          <w:t xml:space="preserve"> that were</w:t>
        </w:r>
      </w:ins>
      <w:r>
        <w:t xml:space="preserve"> matched to A, C, G and T originally should ideally map to C, G, T and A respectively.</w:t>
      </w:r>
      <w:ins w:id="18" w:author="Meryl Lewis" w:date="2017-06-16T15:07:00Z">
        <w:r w:rsidR="006822B9">
          <w:t xml:space="preserve"> This </w:t>
        </w:r>
      </w:ins>
      <w:ins w:id="19" w:author="Meryl Lewis" w:date="2017-06-16T15:08:00Z">
        <w:r w:rsidR="006822B9">
          <w:t xml:space="preserve">particular </w:t>
        </w:r>
      </w:ins>
      <w:ins w:id="20" w:author="Meryl Lewis" w:date="2017-06-16T15:07:00Z">
        <w:r w:rsidR="006822B9">
          <w:t xml:space="preserve">dye to base map results in the most </w:t>
        </w:r>
      </w:ins>
      <w:ins w:id="21" w:author="Meryl Lewis" w:date="2017-06-16T15:08:00Z">
        <w:r w:rsidR="006822B9">
          <w:t>accurate base calls, as compared to other possible dye to base maps.</w:t>
        </w:r>
      </w:ins>
    </w:p>
    <w:p w:rsidR="00FF375C" w:rsidDel="00D86536" w:rsidRDefault="00FF375C" w:rsidP="00FF375C">
      <w:pPr>
        <w:rPr>
          <w:del w:id="22" w:author="Meryl Lewis" w:date="2017-06-16T15:12:00Z"/>
        </w:rPr>
      </w:pPr>
      <w:del w:id="23" w:author="Meryl Lewis" w:date="2017-06-16T15:09:00Z">
        <w:r w:rsidDel="006822B9">
          <w:delText>Upon this</w:delText>
        </w:r>
      </w:del>
      <w:ins w:id="24" w:author="Meryl Lewis" w:date="2017-06-16T15:09:00Z">
        <w:r w:rsidR="006822B9">
          <w:t>Taking into account this</w:t>
        </w:r>
      </w:ins>
      <w:r>
        <w:t xml:space="preserve"> reconfiguration, we get error rates of 5.5% and 4.9% for the </w:t>
      </w:r>
      <w:ins w:id="25" w:author="Meryl Lewis" w:date="2017-06-16T15:09:00Z">
        <w:r w:rsidR="006822B9">
          <w:t xml:space="preserve">two </w:t>
        </w:r>
      </w:ins>
      <w:r>
        <w:t>cycles</w:t>
      </w:r>
      <w:ins w:id="26" w:author="Meryl Lewis" w:date="2017-06-16T15:09:00Z">
        <w:r w:rsidR="006822B9">
          <w:t>,</w:t>
        </w:r>
      </w:ins>
      <w:r>
        <w:t xml:space="preserve"> </w:t>
      </w:r>
      <w:del w:id="27" w:author="Meryl Lewis" w:date="2017-06-16T15:09:00Z">
        <w:r w:rsidDel="006822B9">
          <w:delText>making the</w:delText>
        </w:r>
      </w:del>
      <w:ins w:id="28" w:author="Meryl Lewis" w:date="2017-06-16T15:09:00Z">
        <w:r w:rsidR="006822B9">
          <w:t>with an</w:t>
        </w:r>
      </w:ins>
      <w:r>
        <w:t xml:space="preserve"> average error </w:t>
      </w:r>
      <w:del w:id="29" w:author="Meryl Lewis" w:date="2017-06-16T15:09:00Z">
        <w:r w:rsidDel="006822B9">
          <w:delText xml:space="preserve">rate </w:delText>
        </w:r>
      </w:del>
      <w:del w:id="30" w:author="Meryl Lewis" w:date="2017-06-16T15:10:00Z">
        <w:r w:rsidDel="006822B9">
          <w:delText>for</w:delText>
        </w:r>
      </w:del>
      <w:ins w:id="31" w:author="Meryl Lewis" w:date="2017-06-16T15:10:00Z">
        <w:r w:rsidR="006822B9">
          <w:t>of</w:t>
        </w:r>
      </w:ins>
      <w:del w:id="32" w:author="Meryl Lewis" w:date="2017-06-16T15:10:00Z">
        <w:r w:rsidDel="006822B9">
          <w:delText xml:space="preserve"> biochem2= </w:delText>
        </w:r>
      </w:del>
      <w:ins w:id="33" w:author="Meryl Lewis" w:date="2017-06-16T15:10:00Z">
        <w:r w:rsidR="006822B9">
          <w:t xml:space="preserve"> </w:t>
        </w:r>
      </w:ins>
      <w:r>
        <w:t>5.2%</w:t>
      </w:r>
      <w:ins w:id="34" w:author="Meryl Lewis" w:date="2017-06-16T15:10:00Z">
        <w:r w:rsidR="006822B9">
          <w:t xml:space="preserve"> for biochem2.</w:t>
        </w:r>
      </w:ins>
    </w:p>
    <w:p w:rsidR="00D86536" w:rsidRDefault="00D86536" w:rsidP="00FF375C">
      <w:pPr>
        <w:rPr>
          <w:ins w:id="35" w:author="Meryl Lewis" w:date="2017-06-16T15:12:00Z"/>
        </w:rPr>
      </w:pPr>
      <w:ins w:id="36" w:author="Meryl Lewis" w:date="2017-06-16T15:12:00Z">
        <w:r>
          <w:t xml:space="preserve"> </w:t>
        </w:r>
      </w:ins>
      <w:ins w:id="37" w:author="Meryl Lewis" w:date="2017-06-16T15:10:00Z">
        <w:r>
          <w:t>Thus, w</w:t>
        </w:r>
      </w:ins>
      <w:del w:id="38" w:author="Meryl Lewis" w:date="2017-06-16T15:10:00Z">
        <w:r w:rsidR="00FF375C" w:rsidDel="00D86536">
          <w:delText>W</w:delText>
        </w:r>
      </w:del>
      <w:r w:rsidR="00FF375C">
        <w:t>e see that both the biochemistries yield the same average error</w:t>
      </w:r>
      <w:ins w:id="39" w:author="Meryl Lewis" w:date="2017-06-16T15:11:00Z">
        <w:r>
          <w:t>,</w:t>
        </w:r>
      </w:ins>
      <w:r w:rsidR="00FF375C">
        <w:t xml:space="preserve"> </w:t>
      </w:r>
      <w:del w:id="40" w:author="Meryl Lewis" w:date="2017-06-16T15:11:00Z">
        <w:r w:rsidR="00FF375C" w:rsidDel="00D86536">
          <w:delText xml:space="preserve">rates </w:delText>
        </w:r>
      </w:del>
      <w:r w:rsidR="00FF375C">
        <w:t xml:space="preserve">making </w:t>
      </w:r>
      <w:del w:id="41" w:author="Meryl Lewis" w:date="2017-06-16T15:13:00Z">
        <w:r w:rsidR="00FF375C" w:rsidDel="00D86536">
          <w:delText xml:space="preserve">them </w:delText>
        </w:r>
      </w:del>
      <w:ins w:id="42" w:author="Meryl Lewis" w:date="2017-06-16T15:13:00Z">
        <w:r>
          <w:t xml:space="preserve">it </w:t>
        </w:r>
      </w:ins>
      <w:r w:rsidR="00FF375C">
        <w:t xml:space="preserve">seem </w:t>
      </w:r>
      <w:ins w:id="43" w:author="Meryl Lewis" w:date="2017-06-16T15:13:00Z">
        <w:r>
          <w:t xml:space="preserve">like they are </w:t>
        </w:r>
      </w:ins>
      <w:del w:id="44" w:author="Meryl Lewis" w:date="2017-06-16T15:12:00Z">
        <w:r w:rsidR="00FF375C" w:rsidDel="00D86536">
          <w:delText xml:space="preserve">like </w:delText>
        </w:r>
      </w:del>
      <w:r w:rsidR="00FF375C">
        <w:t xml:space="preserve">equally accurate sequencing methods.  </w:t>
      </w:r>
    </w:p>
    <w:p w:rsidR="00D86536" w:rsidRDefault="00FF375C" w:rsidP="00FF375C">
      <w:pPr>
        <w:rPr>
          <w:ins w:id="45" w:author="Meryl Lewis" w:date="2017-06-16T15:14:00Z"/>
        </w:rPr>
      </w:pPr>
      <w:del w:id="46" w:author="Meryl Lewis" w:date="2017-06-16T15:13:00Z">
        <w:r w:rsidDel="00D86536">
          <w:delText>However</w:delText>
        </w:r>
      </w:del>
      <w:ins w:id="47" w:author="Meryl Lewis" w:date="2017-06-16T15:13:00Z">
        <w:r w:rsidR="00D86536">
          <w:t xml:space="preserve">In order to measure the confidence with which the two competing methods make </w:t>
        </w:r>
      </w:ins>
      <w:ins w:id="48" w:author="Meryl Lewis" w:date="2017-06-16T15:14:00Z">
        <w:r w:rsidR="00D86536">
          <w:t>base</w:t>
        </w:r>
      </w:ins>
      <w:ins w:id="49" w:author="Meryl Lewis" w:date="2017-06-16T15:13:00Z">
        <w:r w:rsidR="00D86536">
          <w:t xml:space="preserve"> calls, </w:t>
        </w:r>
      </w:ins>
      <w:ins w:id="50" w:author="Meryl Lewis" w:date="2017-06-16T15:14:00Z">
        <w:r w:rsidR="00D86536">
          <w:t>we define a metric to measure the extent to which the dye producing the highest signal is larger than the others. In other words, we measure the contrast between the dye intensities at each spot and the</w:t>
        </w:r>
      </w:ins>
      <w:ins w:id="51" w:author="Meryl Lewis" w:date="2017-06-16T15:31:00Z">
        <w:r w:rsidR="00D92311">
          <w:t>n</w:t>
        </w:r>
      </w:ins>
      <w:ins w:id="52" w:author="Meryl Lewis" w:date="2017-06-16T15:14:00Z">
        <w:r w:rsidR="00D86536">
          <w:t xml:space="preserve"> compare the two DNA sequencing methods based on this contrast value. A higher contrast implies the dye </w:t>
        </w:r>
      </w:ins>
      <w:ins w:id="53" w:author="Meryl Lewis" w:date="2017-06-16T15:16:00Z">
        <w:r w:rsidR="00D86536">
          <w:t xml:space="preserve">with which the base call was made produces a signal of significantly higher intensity than the other dyes, thus making </w:t>
        </w:r>
      </w:ins>
      <w:ins w:id="54" w:author="Meryl Lewis" w:date="2017-06-16T15:17:00Z">
        <w:r w:rsidR="00D86536">
          <w:t>a more “confident”</w:t>
        </w:r>
      </w:ins>
      <w:ins w:id="55" w:author="Meryl Lewis" w:date="2017-06-16T15:16:00Z">
        <w:r w:rsidR="00D86536">
          <w:t xml:space="preserve"> base call</w:t>
        </w:r>
      </w:ins>
      <w:ins w:id="56" w:author="Meryl Lewis" w:date="2017-06-16T15:17:00Z">
        <w:r w:rsidR="00D86536">
          <w:t>.</w:t>
        </w:r>
      </w:ins>
    </w:p>
    <w:p w:rsidR="00D86536" w:rsidRPr="00A44BB6" w:rsidRDefault="00D86536" w:rsidP="00FF375C">
      <w:pPr>
        <w:rPr>
          <w:ins w:id="57" w:author="Meryl Lewis" w:date="2017-06-16T15:22:00Z"/>
          <w:rPrChange w:id="58" w:author="Meryl Lewis" w:date="2017-06-16T15:34:00Z">
            <w:rPr>
              <w:ins w:id="59" w:author="Meryl Lewis" w:date="2017-06-16T15:22:00Z"/>
              <w:rFonts w:eastAsiaTheme="minorEastAsia"/>
            </w:rPr>
          </w:rPrChange>
        </w:rPr>
      </w:pPr>
      <w:ins w:id="60" w:author="Meryl Lewis" w:date="2017-06-16T15:18:00Z">
        <w:r>
          <w:t xml:space="preserve">We calculate contrast </w:t>
        </w:r>
      </w:ins>
      <w:ins w:id="61" w:author="Meryl Lewis" w:date="2017-06-16T15:22:00Z">
        <w:r>
          <w:t xml:space="preserve">for each cycle of each DNA sequencing method </w:t>
        </w:r>
      </w:ins>
      <w:ins w:id="62" w:author="Meryl Lewis" w:date="2017-06-16T15:18:00Z">
        <w:r>
          <w:t>as:</w:t>
        </w:r>
      </w:ins>
      <w:ins w:id="63" w:author="Meryl Lewis" w:date="2017-06-16T15:34:00Z">
        <w:r w:rsidR="00A44BB6">
          <w:br/>
        </w:r>
      </w:ins>
      <w:ins w:id="64" w:author="Meryl Lewis" w:date="2017-06-16T15:18:00Z">
        <w:r>
          <w:br/>
        </w:r>
        <m:oMathPara>
          <m:oMath>
            <m:r>
              <w:rPr>
                <w:rFonts w:ascii="Cambria Math" w:hAnsi="Cambria Math"/>
              </w:rPr>
              <m:t xml:space="preserve">contrast= </m:t>
            </m:r>
          </m:oMath>
        </m:oMathPara>
      </w:ins>
      <m:oMathPara>
        <m:oMath>
          <m:f>
            <m:fPr>
              <m:ctrlPr>
                <w:ins w:id="65" w:author="Meryl Lewis" w:date="2017-06-16T15:19:00Z">
                  <w:rPr>
                    <w:rFonts w:ascii="Cambria Math" w:hAnsi="Cambria Math"/>
                    <w:i/>
                  </w:rPr>
                </w:ins>
              </m:ctrlPr>
            </m:fPr>
            <m:num>
              <m:nary>
                <m:naryPr>
                  <m:chr m:val="∑"/>
                  <m:limLoc m:val="undOvr"/>
                  <m:ctrlPr>
                    <w:ins w:id="66" w:author="Meryl Lewis" w:date="2017-06-16T15:20:00Z">
                      <w:rPr>
                        <w:rFonts w:ascii="Cambria Math" w:hAnsi="Cambria Math"/>
                        <w:i/>
                      </w:rPr>
                    </w:ins>
                  </m:ctrlPr>
                </m:naryPr>
                <m:sub>
                  <m:r>
                    <w:ins w:id="67" w:author="Meryl Lewis" w:date="2017-06-16T15:20:00Z">
                      <w:rPr>
                        <w:rFonts w:ascii="Cambria Math" w:hAnsi="Cambria Math"/>
                      </w:rPr>
                      <m:t>1</m:t>
                    </w:ins>
                  </m:r>
                </m:sub>
                <m:sup>
                  <m:r>
                    <w:ins w:id="68" w:author="Meryl Lewis" w:date="2017-06-16T15:20:00Z">
                      <w:rPr>
                        <w:rFonts w:ascii="Cambria Math" w:hAnsi="Cambria Math"/>
                      </w:rPr>
                      <m:t>N</m:t>
                    </w:ins>
                  </m:r>
                </m:sup>
                <m:e>
                  <m:rad>
                    <m:radPr>
                      <m:ctrlPr>
                        <w:ins w:id="69" w:author="Meryl Lewis" w:date="2017-06-16T15:20:00Z">
                          <w:rPr>
                            <w:rFonts w:ascii="Cambria Math" w:hAnsi="Cambria Math"/>
                            <w:i/>
                          </w:rPr>
                        </w:ins>
                      </m:ctrlPr>
                    </m:radPr>
                    <m:deg>
                      <m:r>
                        <w:ins w:id="70" w:author="Meryl Lewis" w:date="2017-06-16T15:20:00Z">
                          <w:rPr>
                            <w:rFonts w:ascii="Cambria Math" w:hAnsi="Cambria Math"/>
                          </w:rPr>
                          <m:t>2</m:t>
                        </w:ins>
                      </m:r>
                    </m:deg>
                    <m:e>
                      <m:f>
                        <m:fPr>
                          <m:ctrlPr>
                            <w:ins w:id="71" w:author="Meryl Lewis" w:date="2017-06-16T15:20:00Z">
                              <w:rPr>
                                <w:rFonts w:ascii="Cambria Math" w:hAnsi="Cambria Math"/>
                                <w:i/>
                              </w:rPr>
                            </w:ins>
                          </m:ctrlPr>
                        </m:fPr>
                        <m:num>
                          <m:nary>
                            <m:naryPr>
                              <m:chr m:val="∑"/>
                              <m:limLoc m:val="undOvr"/>
                              <m:ctrlPr>
                                <w:ins w:id="72" w:author="Meryl Lewis" w:date="2017-06-16T15:21:00Z">
                                  <w:rPr>
                                    <w:rFonts w:ascii="Cambria Math" w:hAnsi="Cambria Math"/>
                                    <w:i/>
                                  </w:rPr>
                                </w:ins>
                              </m:ctrlPr>
                            </m:naryPr>
                            <m:sub>
                              <m:r>
                                <w:ins w:id="73" w:author="Meryl Lewis" w:date="2017-06-16T15:21:00Z">
                                  <w:rPr>
                                    <w:rFonts w:ascii="Cambria Math" w:hAnsi="Cambria Math"/>
                                  </w:rPr>
                                  <m:t>1</m:t>
                                </w:ins>
                              </m:r>
                            </m:sub>
                            <m:sup>
                              <m:r>
                                <w:ins w:id="74" w:author="Meryl Lewis" w:date="2017-06-16T15:21:00Z">
                                  <w:rPr>
                                    <w:rFonts w:ascii="Cambria Math" w:hAnsi="Cambria Math"/>
                                  </w:rPr>
                                  <m:t>m</m:t>
                                </w:ins>
                              </m:r>
                            </m:sup>
                            <m:e>
                              <m:sSup>
                                <m:sSupPr>
                                  <m:ctrlPr>
                                    <w:ins w:id="75" w:author="Meryl Lewis" w:date="2017-06-16T15:21:00Z">
                                      <w:rPr>
                                        <w:rFonts w:ascii="Cambria Math" w:hAnsi="Cambria Math"/>
                                        <w:i/>
                                      </w:rPr>
                                    </w:ins>
                                  </m:ctrlPr>
                                </m:sSupPr>
                                <m:e>
                                  <m:r>
                                    <w:ins w:id="76" w:author="Meryl Lewis" w:date="2017-06-16T15:21:00Z">
                                      <w:rPr>
                                        <w:rFonts w:ascii="Cambria Math" w:hAnsi="Cambria Math"/>
                                      </w:rPr>
                                      <m:t>(</m:t>
                                    </w:ins>
                                  </m:r>
                                  <m:sSub>
                                    <m:sSubPr>
                                      <m:ctrlPr>
                                        <w:ins w:id="77" w:author="Meryl Lewis" w:date="2017-06-16T15:21:00Z">
                                          <w:rPr>
                                            <w:rFonts w:ascii="Cambria Math" w:hAnsi="Cambria Math"/>
                                            <w:i/>
                                          </w:rPr>
                                        </w:ins>
                                      </m:ctrlPr>
                                    </m:sSubPr>
                                    <m:e>
                                      <m:r>
                                        <w:ins w:id="78" w:author="Meryl Lewis" w:date="2017-06-16T15:21:00Z">
                                          <w:rPr>
                                            <w:rFonts w:ascii="Cambria Math" w:hAnsi="Cambria Math"/>
                                          </w:rPr>
                                          <m:t>I</m:t>
                                        </w:ins>
                                      </m:r>
                                    </m:e>
                                    <m:sub>
                                      <m:r>
                                        <w:ins w:id="79" w:author="Meryl Lewis" w:date="2017-06-16T15:21:00Z">
                                          <w:rPr>
                                            <w:rFonts w:ascii="Cambria Math" w:hAnsi="Cambria Math"/>
                                          </w:rPr>
                                          <m:t>max</m:t>
                                        </w:ins>
                                      </m:r>
                                    </m:sub>
                                  </m:sSub>
                                  <m:r>
                                    <w:ins w:id="80" w:author="Meryl Lewis" w:date="2017-06-16T15:21:00Z">
                                      <w:rPr>
                                        <w:rFonts w:ascii="Cambria Math" w:hAnsi="Cambria Math"/>
                                      </w:rPr>
                                      <m:t xml:space="preserve">- </m:t>
                                    </w:ins>
                                  </m:r>
                                  <m:sSub>
                                    <m:sSubPr>
                                      <m:ctrlPr>
                                        <w:ins w:id="81" w:author="Meryl Lewis" w:date="2017-06-16T15:21:00Z">
                                          <w:rPr>
                                            <w:rFonts w:ascii="Cambria Math" w:hAnsi="Cambria Math"/>
                                            <w:i/>
                                          </w:rPr>
                                        </w:ins>
                                      </m:ctrlPr>
                                    </m:sSubPr>
                                    <m:e>
                                      <m:r>
                                        <w:ins w:id="82" w:author="Meryl Lewis" w:date="2017-06-16T15:21:00Z">
                                          <w:rPr>
                                            <w:rFonts w:ascii="Cambria Math" w:hAnsi="Cambria Math"/>
                                          </w:rPr>
                                          <m:t>I</m:t>
                                        </w:ins>
                                      </m:r>
                                    </m:e>
                                    <m:sub>
                                      <m:r>
                                        <w:ins w:id="83" w:author="Meryl Lewis" w:date="2017-06-16T15:21:00Z">
                                          <w:rPr>
                                            <w:rFonts w:ascii="Cambria Math" w:hAnsi="Cambria Math"/>
                                          </w:rPr>
                                          <m:t>m</m:t>
                                        </w:ins>
                                      </m:r>
                                    </m:sub>
                                  </m:sSub>
                                  <m:r>
                                    <w:ins w:id="84" w:author="Meryl Lewis" w:date="2017-06-16T15:21:00Z">
                                      <w:rPr>
                                        <w:rFonts w:ascii="Cambria Math" w:hAnsi="Cambria Math"/>
                                      </w:rPr>
                                      <m:t>)</m:t>
                                    </w:ins>
                                  </m:r>
                                </m:e>
                                <m:sup>
                                  <m:r>
                                    <w:ins w:id="85" w:author="Meryl Lewis" w:date="2017-06-16T15:21:00Z">
                                      <w:rPr>
                                        <w:rFonts w:ascii="Cambria Math" w:hAnsi="Cambria Math"/>
                                      </w:rPr>
                                      <m:t>2</m:t>
                                    </w:ins>
                                  </m:r>
                                </m:sup>
                              </m:sSup>
                            </m:e>
                          </m:nary>
                        </m:num>
                        <m:den>
                          <m:r>
                            <w:ins w:id="86" w:author="Meryl Lewis" w:date="2017-06-16T15:22:00Z">
                              <w:rPr>
                                <w:rFonts w:ascii="Cambria Math" w:hAnsi="Cambria Math"/>
                              </w:rPr>
                              <m:t>m</m:t>
                            </w:ins>
                          </m:r>
                        </m:den>
                      </m:f>
                    </m:e>
                  </m:rad>
                </m:e>
              </m:nary>
            </m:num>
            <m:den>
              <m:r>
                <w:ins w:id="87" w:author="Meryl Lewis" w:date="2017-06-16T15:19:00Z">
                  <w:rPr>
                    <w:rFonts w:ascii="Cambria Math" w:hAnsi="Cambria Math"/>
                  </w:rPr>
                  <m:t>N</m:t>
                </w:ins>
              </m:r>
            </m:den>
          </m:f>
        </m:oMath>
      </m:oMathPara>
    </w:p>
    <w:p w:rsidR="00680EA7" w:rsidRDefault="004A513F" w:rsidP="00D86536">
      <w:pPr>
        <w:pPrChange w:id="88" w:author="Meryl Lewis" w:date="2017-06-16T15:23:00Z">
          <w:pPr/>
        </w:pPrChange>
      </w:pPr>
      <w:ins w:id="89" w:author="Meryl Lewis" w:date="2017-06-16T15:34:00Z">
        <w:r>
          <w:rPr>
            <w:rFonts w:eastAsiaTheme="minorEastAsia"/>
          </w:rPr>
          <w:br/>
        </w:r>
      </w:ins>
      <w:bookmarkStart w:id="90" w:name="_GoBack"/>
      <w:bookmarkEnd w:id="90"/>
      <w:ins w:id="91" w:author="Meryl Lewis" w:date="2017-06-16T15:22:00Z">
        <w:r w:rsidR="00D86536">
          <w:rPr>
            <w:rFonts w:eastAsiaTheme="minorEastAsia"/>
          </w:rPr>
          <w:t>Where m is the number of dyes (</w:t>
        </w:r>
      </w:ins>
      <w:ins w:id="92" w:author="Meryl Lewis" w:date="2017-06-16T15:23:00Z">
        <w:r w:rsidR="00D86536">
          <w:rPr>
            <w:rFonts w:eastAsiaTheme="minorEastAsia"/>
          </w:rPr>
          <w:t xml:space="preserve">= </w:t>
        </w:r>
      </w:ins>
      <w:ins w:id="93" w:author="Meryl Lewis" w:date="2017-06-16T15:22:00Z">
        <w:r w:rsidR="00D86536">
          <w:rPr>
            <w:rFonts w:eastAsiaTheme="minorEastAsia"/>
          </w:rPr>
          <w:t>4) and N is the number of spots (</w:t>
        </w:r>
      </w:ins>
      <w:ins w:id="94" w:author="Meryl Lewis" w:date="2017-06-16T15:24:00Z">
        <w:r w:rsidR="00D86536">
          <w:rPr>
            <w:rFonts w:eastAsiaTheme="minorEastAsia"/>
          </w:rPr>
          <w:t xml:space="preserve">= </w:t>
        </w:r>
      </w:ins>
      <w:ins w:id="95" w:author="Meryl Lewis" w:date="2017-06-16T15:22:00Z">
        <w:r w:rsidR="00D86536">
          <w:rPr>
            <w:rFonts w:eastAsiaTheme="minorEastAsia"/>
          </w:rPr>
          <w:t>1000) per cycle.</w:t>
        </w:r>
      </w:ins>
      <w:ins w:id="96" w:author="Meryl Lewis" w:date="2017-06-16T15:23:00Z">
        <w:r w:rsidR="00D86536">
          <w:rPr>
            <w:rFonts w:eastAsiaTheme="minorEastAsia"/>
          </w:rPr>
          <w:t xml:space="preserve"> This is, essentially, the root mean square (RMS) </w:t>
        </w:r>
      </w:ins>
      <w:del w:id="97" w:author="Meryl Lewis" w:date="2017-06-16T15:13:00Z">
        <w:r w:rsidR="00FF375C" w:rsidDel="00D86536">
          <w:delText>,</w:delText>
        </w:r>
        <w:r w:rsidR="00680EA7" w:rsidRPr="00680EA7" w:rsidDel="00D86536">
          <w:delText xml:space="preserve"> </w:delText>
        </w:r>
        <w:r w:rsidR="00680EA7" w:rsidDel="00D86536">
          <w:delText>we define</w:delText>
        </w:r>
      </w:del>
      <w:del w:id="98" w:author="Meryl Lewis" w:date="2017-06-16T15:18:00Z">
        <w:r w:rsidR="00680EA7" w:rsidDel="00D86536">
          <w:delText xml:space="preserve"> a new metric called contrast</w:delText>
        </w:r>
      </w:del>
      <w:del w:id="99" w:author="Meryl Lewis" w:date="2017-06-16T15:23:00Z">
        <w:r w:rsidR="00680EA7" w:rsidDel="00D86536">
          <w:delText xml:space="preserve"> (range: 0 to 1 </w:delText>
        </w:r>
        <w:r w:rsidR="00680EA7" w:rsidDel="00D86536">
          <w:delText>with 1 being highest contrast) by</w:delText>
        </w:r>
        <w:r w:rsidR="00FF375C" w:rsidDel="00D86536">
          <w:delText xml:space="preserve"> calculating the root mean square</w:delText>
        </w:r>
        <w:r w:rsidR="007E6B2C" w:rsidDel="00D86536">
          <w:delText xml:space="preserve"> </w:delText>
        </w:r>
      </w:del>
      <w:r w:rsidR="007E6B2C">
        <w:t xml:space="preserve">distance of </w:t>
      </w:r>
      <w:ins w:id="100" w:author="Meryl Lewis" w:date="2017-06-16T15:23:00Z">
        <w:r w:rsidR="00D86536">
          <w:t xml:space="preserve">the set of all </w:t>
        </w:r>
      </w:ins>
      <w:r w:rsidR="007E6B2C">
        <w:t>dye intensities</w:t>
      </w:r>
      <w:r w:rsidR="00680EA7">
        <w:t xml:space="preserve"> from the maximum dye intensity.</w:t>
      </w:r>
    </w:p>
    <w:p w:rsidR="00FF375C" w:rsidRDefault="007E6B2C" w:rsidP="00FF375C">
      <w:r>
        <w:t xml:space="preserve">The </w:t>
      </w:r>
      <w:del w:id="101" w:author="Meryl Lewis" w:date="2017-06-16T15:24:00Z">
        <w:r w:rsidDel="00D86536">
          <w:delText xml:space="preserve">average </w:delText>
        </w:r>
      </w:del>
      <w:r>
        <w:t>contrast values for cycles 1 and 2 for the first biochemistry are 0.416 and 0.398 respectively</w:t>
      </w:r>
      <w:ins w:id="102" w:author="Meryl Lewis" w:date="2017-06-16T15:25:00Z">
        <w:r w:rsidR="00D86536">
          <w:t>,</w:t>
        </w:r>
      </w:ins>
      <w:r>
        <w:t xml:space="preserve"> making the average contrast</w:t>
      </w:r>
      <w:del w:id="103" w:author="Meryl Lewis" w:date="2017-06-16T15:24:00Z">
        <w:r w:rsidDel="00D86536">
          <w:delText>=</w:delText>
        </w:r>
      </w:del>
      <w:ins w:id="104" w:author="Meryl Lewis" w:date="2017-06-16T15:24:00Z">
        <w:r w:rsidR="00D86536">
          <w:t xml:space="preserve"> 0.407</w:t>
        </w:r>
      </w:ins>
      <w:del w:id="105" w:author="Meryl Lewis" w:date="2017-06-16T15:24:00Z">
        <w:r w:rsidDel="00D86536">
          <w:delText xml:space="preserve"> 0.407</w:delText>
        </w:r>
      </w:del>
      <w:r>
        <w:t xml:space="preserve">. </w:t>
      </w:r>
    </w:p>
    <w:p w:rsidR="007E6B2C" w:rsidRDefault="007E6B2C" w:rsidP="00FF375C">
      <w:pPr>
        <w:rPr>
          <w:ins w:id="106" w:author="Meryl Lewis" w:date="2017-06-16T15:26:00Z"/>
        </w:rPr>
      </w:pPr>
      <w:r>
        <w:t xml:space="preserve">The </w:t>
      </w:r>
      <w:del w:id="107" w:author="Meryl Lewis" w:date="2017-06-16T15:25:00Z">
        <w:r w:rsidDel="00D86536">
          <w:delText xml:space="preserve">average </w:delText>
        </w:r>
      </w:del>
      <w:r>
        <w:t>contrast values for cycles 1 and 2 for the second biochemistry are 0.234 and 0.232 respectively</w:t>
      </w:r>
      <w:ins w:id="108" w:author="Meryl Lewis" w:date="2017-06-16T15:25:00Z">
        <w:r w:rsidR="00D86536">
          <w:t>,</w:t>
        </w:r>
      </w:ins>
      <w:r>
        <w:t xml:space="preserve"> making the average contrast</w:t>
      </w:r>
      <w:ins w:id="109" w:author="Meryl Lewis" w:date="2017-06-16T15:25:00Z">
        <w:r w:rsidR="00D86536">
          <w:t xml:space="preserve"> </w:t>
        </w:r>
      </w:ins>
      <w:del w:id="110" w:author="Meryl Lewis" w:date="2017-06-16T15:25:00Z">
        <w:r w:rsidDel="00D86536">
          <w:delText xml:space="preserve">= </w:delText>
        </w:r>
      </w:del>
      <w:r>
        <w:t>0.233.</w:t>
      </w:r>
    </w:p>
    <w:p w:rsidR="00D86536" w:rsidRDefault="00D86536" w:rsidP="00FF375C">
      <w:ins w:id="111" w:author="Meryl Lewis" w:date="2017-06-16T15:26:00Z">
        <w:r>
          <w:t>Additionally, the number of spots that were missed by the two biochemistries (no signal was received for any dye) were exactly the same (20 per cycle).</w:t>
        </w:r>
      </w:ins>
    </w:p>
    <w:p w:rsidR="007E6B2C" w:rsidDel="00D86536" w:rsidRDefault="007E6B2C" w:rsidP="00FF375C">
      <w:pPr>
        <w:rPr>
          <w:del w:id="112" w:author="Meryl Lewis" w:date="2017-06-16T15:29:00Z"/>
        </w:rPr>
      </w:pPr>
      <w:r>
        <w:t xml:space="preserve">Since the first biochemistry yields a higher contrast, </w:t>
      </w:r>
      <w:ins w:id="113" w:author="Meryl Lewis" w:date="2017-06-16T15:28:00Z">
        <w:r w:rsidR="00D86536">
          <w:t xml:space="preserve">we conclude that this method is better able to differentiate </w:t>
        </w:r>
      </w:ins>
      <w:ins w:id="114" w:author="Meryl Lewis" w:date="2017-06-16T15:29:00Z">
        <w:r w:rsidR="00D86536">
          <w:t>between bases and</w:t>
        </w:r>
      </w:ins>
      <w:del w:id="115" w:author="Meryl Lewis" w:date="2017-06-16T15:29:00Z">
        <w:r w:rsidDel="00D86536">
          <w:delText>it</w:delText>
        </w:r>
      </w:del>
      <w:r>
        <w:t xml:space="preserve"> is</w:t>
      </w:r>
      <w:ins w:id="116" w:author="Meryl Lewis" w:date="2017-06-16T15:29:00Z">
        <w:r w:rsidR="00D86536">
          <w:t>, overall,</w:t>
        </w:r>
      </w:ins>
      <w:r>
        <w:t xml:space="preserve"> a better sequencing method</w:t>
      </w:r>
      <w:del w:id="117" w:author="Meryl Lewis" w:date="2017-06-16T15:29:00Z">
        <w:r w:rsidDel="00D86536">
          <w:delText xml:space="preserve"> than the second</w:delText>
        </w:r>
      </w:del>
      <w:r>
        <w:t>.</w:t>
      </w:r>
      <w:ins w:id="118" w:author="Meryl Lewis" w:date="2017-06-16T15:29:00Z">
        <w:r w:rsidR="00D86536">
          <w:t xml:space="preserve"> </w:t>
        </w:r>
      </w:ins>
    </w:p>
    <w:p w:rsidR="00FF375C" w:rsidDel="00D86536" w:rsidRDefault="00FF375C" w:rsidP="00FF375C">
      <w:pPr>
        <w:rPr>
          <w:del w:id="119" w:author="Meryl Lewis" w:date="2017-06-16T15:27:00Z"/>
        </w:rPr>
      </w:pPr>
      <w:del w:id="120" w:author="Meryl Lewis" w:date="2017-06-16T15:29:00Z">
        <w:r w:rsidDel="00D86536">
          <w:delText>Hence, t</w:delText>
        </w:r>
      </w:del>
      <w:ins w:id="121" w:author="Meryl Lewis" w:date="2017-06-16T15:29:00Z">
        <w:r w:rsidR="00D86536">
          <w:t>T</w:t>
        </w:r>
      </w:ins>
      <w:r>
        <w:t>he bioch</w:t>
      </w:r>
      <w:r w:rsidR="007E6B2C">
        <w:t>emistry team should</w:t>
      </w:r>
      <w:ins w:id="122" w:author="Meryl Lewis" w:date="2017-06-16T15:29:00Z">
        <w:r w:rsidR="00D86536">
          <w:t>, hence,</w:t>
        </w:r>
      </w:ins>
      <w:r w:rsidR="007E6B2C">
        <w:t xml:space="preserve"> proceed with the first </w:t>
      </w:r>
      <w:del w:id="123" w:author="Meryl Lewis" w:date="2017-06-16T15:29:00Z">
        <w:r w:rsidR="007E6B2C" w:rsidDel="00D86536">
          <w:delText xml:space="preserve">biochemistry </w:delText>
        </w:r>
      </w:del>
      <w:ins w:id="124" w:author="Meryl Lewis" w:date="2017-06-16T15:29:00Z">
        <w:r w:rsidR="00D86536">
          <w:t>sequencing method,</w:t>
        </w:r>
        <w:r w:rsidR="00D86536">
          <w:t xml:space="preserve"> </w:t>
        </w:r>
      </w:ins>
      <w:r w:rsidR="007E6B2C">
        <w:t>provided other factors</w:t>
      </w:r>
      <w:ins w:id="125" w:author="Meryl Lewis" w:date="2017-06-16T15:30:00Z">
        <w:r w:rsidR="00D86536">
          <w:t>,</w:t>
        </w:r>
      </w:ins>
      <w:r w:rsidR="007E6B2C">
        <w:t xml:space="preserve"> such as </w:t>
      </w:r>
      <w:ins w:id="126" w:author="Meryl Lewis" w:date="2017-06-16T15:30:00Z">
        <w:r w:rsidR="00D86536">
          <w:t xml:space="preserve">the </w:t>
        </w:r>
      </w:ins>
      <w:r w:rsidR="007E6B2C">
        <w:t>time required to se</w:t>
      </w:r>
      <w:r w:rsidR="00DD4FA4">
        <w:t>quence using both methods</w:t>
      </w:r>
      <w:ins w:id="127" w:author="Meryl Lewis" w:date="2017-06-16T15:30:00Z">
        <w:r w:rsidR="00D86536">
          <w:t xml:space="preserve">, </w:t>
        </w:r>
      </w:ins>
      <w:del w:id="128" w:author="Meryl Lewis" w:date="2017-06-16T15:30:00Z">
        <w:r w:rsidR="00DD4FA4" w:rsidDel="00D86536">
          <w:delText xml:space="preserve"> </w:delText>
        </w:r>
      </w:del>
      <w:r w:rsidR="00DD4FA4">
        <w:t>are acceptable</w:t>
      </w:r>
      <w:r w:rsidR="007E6B2C">
        <w:t>.</w:t>
      </w:r>
    </w:p>
    <w:p w:rsidR="00DD4FA4" w:rsidRDefault="00DD4FA4" w:rsidP="00FF375C"/>
    <w:tbl>
      <w:tblPr>
        <w:tblStyle w:val="TableGrid"/>
        <w:tblW w:w="0" w:type="auto"/>
        <w:jc w:val="center"/>
        <w:tblLook w:val="04A0" w:firstRow="1" w:lastRow="0" w:firstColumn="1" w:lastColumn="0" w:noHBand="0" w:noVBand="1"/>
      </w:tblPr>
      <w:tblGrid>
        <w:gridCol w:w="3116"/>
        <w:gridCol w:w="3117"/>
        <w:gridCol w:w="3117"/>
      </w:tblGrid>
      <w:tr w:rsidR="00DD4FA4" w:rsidTr="00DD4FA4">
        <w:trPr>
          <w:jc w:val="center"/>
        </w:trPr>
        <w:tc>
          <w:tcPr>
            <w:tcW w:w="3116" w:type="dxa"/>
          </w:tcPr>
          <w:p w:rsidR="00DD4FA4" w:rsidRDefault="00DD4FA4" w:rsidP="00FF375C"/>
        </w:tc>
        <w:tc>
          <w:tcPr>
            <w:tcW w:w="3117" w:type="dxa"/>
          </w:tcPr>
          <w:p w:rsidR="00DD4FA4" w:rsidRDefault="00DD4FA4" w:rsidP="00DD4FA4">
            <w:pPr>
              <w:jc w:val="center"/>
            </w:pPr>
            <w:r>
              <w:t>Biochemistry 1</w:t>
            </w:r>
          </w:p>
        </w:tc>
        <w:tc>
          <w:tcPr>
            <w:tcW w:w="3117" w:type="dxa"/>
          </w:tcPr>
          <w:p w:rsidR="00DD4FA4" w:rsidRDefault="00DD4FA4" w:rsidP="00DD4FA4">
            <w:pPr>
              <w:jc w:val="center"/>
            </w:pPr>
            <w:r>
              <w:t>Biochemistry 2</w:t>
            </w:r>
          </w:p>
        </w:tc>
      </w:tr>
      <w:tr w:rsidR="00DD4FA4" w:rsidTr="00DD4FA4">
        <w:trPr>
          <w:jc w:val="center"/>
        </w:trPr>
        <w:tc>
          <w:tcPr>
            <w:tcW w:w="3116" w:type="dxa"/>
          </w:tcPr>
          <w:p w:rsidR="00DD4FA4" w:rsidRDefault="00DD4FA4" w:rsidP="00FF375C">
            <w:r>
              <w:t>Dye-base map</w:t>
            </w:r>
            <w:ins w:id="129" w:author="Meryl Lewis" w:date="2017-06-16T15:33:00Z">
              <w:r w:rsidR="00A44BB6">
                <w:t xml:space="preserve"> </w:t>
              </w:r>
              <w:r w:rsidR="00A44BB6">
                <w:br/>
                <w:t>(red</w:t>
              </w:r>
            </w:ins>
            <w:ins w:id="130" w:author="Meryl Lewis" w:date="2017-06-16T15:34:00Z">
              <w:r w:rsidR="00A44BB6">
                <w:t xml:space="preserve"> </w:t>
              </w:r>
            </w:ins>
            <w:ins w:id="131" w:author="Meryl Lewis" w:date="2017-06-16T15:33:00Z">
              <w:r w:rsidR="00A44BB6">
                <w:t>: dye, green</w:t>
              </w:r>
            </w:ins>
            <w:ins w:id="132" w:author="Meryl Lewis" w:date="2017-06-16T15:34:00Z">
              <w:r w:rsidR="00A44BB6">
                <w:t xml:space="preserve"> </w:t>
              </w:r>
            </w:ins>
            <w:ins w:id="133" w:author="Meryl Lewis" w:date="2017-06-16T15:33:00Z">
              <w:r w:rsidR="00A44BB6">
                <w:t>:</w:t>
              </w:r>
            </w:ins>
            <w:ins w:id="134" w:author="Meryl Lewis" w:date="2017-06-16T15:34:00Z">
              <w:r w:rsidR="00A44BB6">
                <w:t xml:space="preserve"> </w:t>
              </w:r>
            </w:ins>
            <w:ins w:id="135" w:author="Meryl Lewis" w:date="2017-06-16T15:33:00Z">
              <w:r w:rsidR="00A44BB6">
                <w:t>base)</w:t>
              </w:r>
            </w:ins>
          </w:p>
        </w:tc>
        <w:tc>
          <w:tcPr>
            <w:tcW w:w="3117" w:type="dxa"/>
          </w:tcPr>
          <w:tbl>
            <w:tblPr>
              <w:tblStyle w:val="TableGrid"/>
              <w:tblW w:w="0" w:type="auto"/>
              <w:tblLook w:val="04A0" w:firstRow="1" w:lastRow="0" w:firstColumn="1" w:lastColumn="0" w:noHBand="0" w:noVBand="1"/>
            </w:tblPr>
            <w:tblGrid>
              <w:gridCol w:w="722"/>
              <w:gridCol w:w="723"/>
              <w:gridCol w:w="723"/>
              <w:gridCol w:w="723"/>
            </w:tblGrid>
            <w:tr w:rsidR="00DD4FA4" w:rsidTr="00DD4FA4">
              <w:tc>
                <w:tcPr>
                  <w:tcW w:w="722" w:type="dxa"/>
                  <w:shd w:val="clear" w:color="auto" w:fill="FF7C80"/>
                </w:tcPr>
                <w:p w:rsidR="00DD4FA4" w:rsidRDefault="00DD4FA4" w:rsidP="00FF375C">
                  <w:r>
                    <w:t>A</w:t>
                  </w:r>
                </w:p>
              </w:tc>
              <w:tc>
                <w:tcPr>
                  <w:tcW w:w="723" w:type="dxa"/>
                  <w:shd w:val="clear" w:color="auto" w:fill="FF7C80"/>
                </w:tcPr>
                <w:p w:rsidR="00DD4FA4" w:rsidRDefault="00DD4FA4" w:rsidP="00FF375C">
                  <w:r>
                    <w:t>C</w:t>
                  </w:r>
                </w:p>
              </w:tc>
              <w:tc>
                <w:tcPr>
                  <w:tcW w:w="723" w:type="dxa"/>
                  <w:shd w:val="clear" w:color="auto" w:fill="FF7C80"/>
                </w:tcPr>
                <w:p w:rsidR="00DD4FA4" w:rsidRDefault="00DD4FA4" w:rsidP="00FF375C">
                  <w:r>
                    <w:t>G</w:t>
                  </w:r>
                </w:p>
              </w:tc>
              <w:tc>
                <w:tcPr>
                  <w:tcW w:w="723" w:type="dxa"/>
                  <w:shd w:val="clear" w:color="auto" w:fill="FF7C80"/>
                </w:tcPr>
                <w:p w:rsidR="00DD4FA4" w:rsidRDefault="00DD4FA4" w:rsidP="00FF375C">
                  <w:r>
                    <w:t>T</w:t>
                  </w:r>
                </w:p>
              </w:tc>
            </w:tr>
            <w:tr w:rsidR="00DD4FA4" w:rsidTr="00DD4FA4">
              <w:tc>
                <w:tcPr>
                  <w:tcW w:w="722" w:type="dxa"/>
                  <w:shd w:val="clear" w:color="auto" w:fill="92D050"/>
                </w:tcPr>
                <w:p w:rsidR="00DD4FA4" w:rsidRDefault="00DD4FA4" w:rsidP="00FF375C">
                  <w:r>
                    <w:t>A</w:t>
                  </w:r>
                </w:p>
              </w:tc>
              <w:tc>
                <w:tcPr>
                  <w:tcW w:w="723" w:type="dxa"/>
                  <w:shd w:val="clear" w:color="auto" w:fill="92D050"/>
                </w:tcPr>
                <w:p w:rsidR="00DD4FA4" w:rsidRDefault="00DD4FA4" w:rsidP="00FF375C">
                  <w:r>
                    <w:t>C</w:t>
                  </w:r>
                </w:p>
              </w:tc>
              <w:tc>
                <w:tcPr>
                  <w:tcW w:w="723" w:type="dxa"/>
                  <w:shd w:val="clear" w:color="auto" w:fill="92D050"/>
                </w:tcPr>
                <w:p w:rsidR="00DD4FA4" w:rsidRDefault="00DD4FA4" w:rsidP="00FF375C">
                  <w:r>
                    <w:t>G</w:t>
                  </w:r>
                </w:p>
              </w:tc>
              <w:tc>
                <w:tcPr>
                  <w:tcW w:w="723" w:type="dxa"/>
                  <w:shd w:val="clear" w:color="auto" w:fill="92D050"/>
                </w:tcPr>
                <w:p w:rsidR="00DD4FA4" w:rsidRDefault="00DD4FA4" w:rsidP="00FF375C">
                  <w:r>
                    <w:t>T</w:t>
                  </w:r>
                </w:p>
              </w:tc>
            </w:tr>
          </w:tbl>
          <w:p w:rsidR="00DD4FA4" w:rsidRDefault="00DD4FA4" w:rsidP="00FF375C"/>
        </w:tc>
        <w:tc>
          <w:tcPr>
            <w:tcW w:w="3117" w:type="dxa"/>
          </w:tcPr>
          <w:tbl>
            <w:tblPr>
              <w:tblStyle w:val="TableGrid"/>
              <w:tblW w:w="0" w:type="auto"/>
              <w:tblLook w:val="04A0" w:firstRow="1" w:lastRow="0" w:firstColumn="1" w:lastColumn="0" w:noHBand="0" w:noVBand="1"/>
            </w:tblPr>
            <w:tblGrid>
              <w:gridCol w:w="722"/>
              <w:gridCol w:w="723"/>
              <w:gridCol w:w="723"/>
              <w:gridCol w:w="723"/>
            </w:tblGrid>
            <w:tr w:rsidR="00DD4FA4" w:rsidTr="00DD4FA4">
              <w:tc>
                <w:tcPr>
                  <w:tcW w:w="722" w:type="dxa"/>
                  <w:shd w:val="clear" w:color="auto" w:fill="FF7C80"/>
                </w:tcPr>
                <w:p w:rsidR="00DD4FA4" w:rsidRDefault="00DD4FA4" w:rsidP="00DD4FA4">
                  <w:r>
                    <w:t>A</w:t>
                  </w:r>
                </w:p>
              </w:tc>
              <w:tc>
                <w:tcPr>
                  <w:tcW w:w="723" w:type="dxa"/>
                  <w:shd w:val="clear" w:color="auto" w:fill="FF7C80"/>
                </w:tcPr>
                <w:p w:rsidR="00DD4FA4" w:rsidRDefault="00DD4FA4" w:rsidP="00DD4FA4">
                  <w:r>
                    <w:t>C</w:t>
                  </w:r>
                </w:p>
              </w:tc>
              <w:tc>
                <w:tcPr>
                  <w:tcW w:w="723" w:type="dxa"/>
                  <w:shd w:val="clear" w:color="auto" w:fill="FF7C80"/>
                </w:tcPr>
                <w:p w:rsidR="00DD4FA4" w:rsidRDefault="00DD4FA4" w:rsidP="00DD4FA4">
                  <w:r>
                    <w:t>G</w:t>
                  </w:r>
                </w:p>
              </w:tc>
              <w:tc>
                <w:tcPr>
                  <w:tcW w:w="723" w:type="dxa"/>
                  <w:shd w:val="clear" w:color="auto" w:fill="FF7C80"/>
                </w:tcPr>
                <w:p w:rsidR="00DD4FA4" w:rsidRDefault="00DD4FA4" w:rsidP="00DD4FA4">
                  <w:r>
                    <w:t>T</w:t>
                  </w:r>
                </w:p>
              </w:tc>
            </w:tr>
            <w:tr w:rsidR="00DD4FA4" w:rsidTr="00DD4FA4">
              <w:tc>
                <w:tcPr>
                  <w:tcW w:w="722" w:type="dxa"/>
                  <w:shd w:val="clear" w:color="auto" w:fill="92D050"/>
                </w:tcPr>
                <w:p w:rsidR="00DD4FA4" w:rsidRDefault="00DD4FA4" w:rsidP="00DD4FA4">
                  <w:r>
                    <w:t>C</w:t>
                  </w:r>
                </w:p>
              </w:tc>
              <w:tc>
                <w:tcPr>
                  <w:tcW w:w="723" w:type="dxa"/>
                  <w:shd w:val="clear" w:color="auto" w:fill="92D050"/>
                </w:tcPr>
                <w:p w:rsidR="00DD4FA4" w:rsidRDefault="00DD4FA4" w:rsidP="00DD4FA4">
                  <w:r>
                    <w:t>G</w:t>
                  </w:r>
                </w:p>
              </w:tc>
              <w:tc>
                <w:tcPr>
                  <w:tcW w:w="723" w:type="dxa"/>
                  <w:shd w:val="clear" w:color="auto" w:fill="92D050"/>
                </w:tcPr>
                <w:p w:rsidR="00DD4FA4" w:rsidRDefault="00DD4FA4" w:rsidP="00DD4FA4">
                  <w:r>
                    <w:t>T</w:t>
                  </w:r>
                </w:p>
              </w:tc>
              <w:tc>
                <w:tcPr>
                  <w:tcW w:w="723" w:type="dxa"/>
                  <w:shd w:val="clear" w:color="auto" w:fill="92D050"/>
                </w:tcPr>
                <w:p w:rsidR="00DD4FA4" w:rsidRDefault="00DD4FA4" w:rsidP="00DD4FA4">
                  <w:r>
                    <w:t>A</w:t>
                  </w:r>
                </w:p>
              </w:tc>
            </w:tr>
          </w:tbl>
          <w:p w:rsidR="00DD4FA4" w:rsidRDefault="00DD4FA4" w:rsidP="00FF375C"/>
        </w:tc>
      </w:tr>
      <w:tr w:rsidR="00DD4FA4" w:rsidTr="00DD4FA4">
        <w:trPr>
          <w:jc w:val="center"/>
        </w:trPr>
        <w:tc>
          <w:tcPr>
            <w:tcW w:w="3116" w:type="dxa"/>
          </w:tcPr>
          <w:p w:rsidR="00DD4FA4" w:rsidRDefault="00DD4FA4" w:rsidP="00FF375C">
            <w:r>
              <w:t>Average Error</w:t>
            </w:r>
          </w:p>
        </w:tc>
        <w:tc>
          <w:tcPr>
            <w:tcW w:w="3117" w:type="dxa"/>
          </w:tcPr>
          <w:p w:rsidR="00DD4FA4" w:rsidRDefault="00DD4FA4" w:rsidP="00DD4FA4">
            <w:pPr>
              <w:jc w:val="center"/>
            </w:pPr>
            <w:r>
              <w:t>5.2%</w:t>
            </w:r>
          </w:p>
        </w:tc>
        <w:tc>
          <w:tcPr>
            <w:tcW w:w="3117" w:type="dxa"/>
          </w:tcPr>
          <w:p w:rsidR="00DD4FA4" w:rsidRDefault="00DD4FA4" w:rsidP="00DD4FA4">
            <w:pPr>
              <w:jc w:val="center"/>
            </w:pPr>
            <w:r>
              <w:t>5.2%</w:t>
            </w:r>
          </w:p>
        </w:tc>
      </w:tr>
      <w:tr w:rsidR="00DD4FA4" w:rsidTr="00DD4FA4">
        <w:trPr>
          <w:jc w:val="center"/>
        </w:trPr>
        <w:tc>
          <w:tcPr>
            <w:tcW w:w="3116" w:type="dxa"/>
          </w:tcPr>
          <w:p w:rsidR="00DD4FA4" w:rsidRDefault="00D92311" w:rsidP="00D92311">
            <w:pPr>
              <w:pPrChange w:id="136" w:author="Meryl Lewis" w:date="2017-06-16T15:30:00Z">
                <w:pPr/>
              </w:pPrChange>
            </w:pPr>
            <w:ins w:id="137" w:author="Meryl Lewis" w:date="2017-06-16T15:30:00Z">
              <w:r>
                <w:t>A</w:t>
              </w:r>
            </w:ins>
            <w:del w:id="138" w:author="Meryl Lewis" w:date="2017-06-16T15:27:00Z">
              <w:r w:rsidR="00DD4FA4" w:rsidDel="00D86536">
                <w:delText>Ave</w:delText>
              </w:r>
            </w:del>
            <w:del w:id="139" w:author="Meryl Lewis" w:date="2017-06-16T15:30:00Z">
              <w:r w:rsidR="00DD4FA4" w:rsidDel="00D92311">
                <w:delText>rage</w:delText>
              </w:r>
            </w:del>
            <w:ins w:id="140" w:author="Meryl Lewis" w:date="2017-06-16T15:30:00Z">
              <w:r>
                <w:t>verage</w:t>
              </w:r>
            </w:ins>
            <w:r w:rsidR="00DD4FA4">
              <w:t xml:space="preserve"> Contrast</w:t>
            </w:r>
          </w:p>
        </w:tc>
        <w:tc>
          <w:tcPr>
            <w:tcW w:w="3117" w:type="dxa"/>
          </w:tcPr>
          <w:p w:rsidR="00DD4FA4" w:rsidRDefault="00DD4FA4" w:rsidP="00DD4FA4">
            <w:pPr>
              <w:jc w:val="center"/>
            </w:pPr>
            <w:r>
              <w:t>0.407</w:t>
            </w:r>
          </w:p>
        </w:tc>
        <w:tc>
          <w:tcPr>
            <w:tcW w:w="3117" w:type="dxa"/>
          </w:tcPr>
          <w:p w:rsidR="00DD4FA4" w:rsidRDefault="00DD4FA4" w:rsidP="00DD4FA4">
            <w:pPr>
              <w:jc w:val="center"/>
            </w:pPr>
            <w:r>
              <w:t>0.233</w:t>
            </w:r>
          </w:p>
        </w:tc>
      </w:tr>
    </w:tbl>
    <w:p w:rsidR="00DD4FA4" w:rsidDel="00D86536" w:rsidRDefault="00DD4FA4" w:rsidP="00FF375C">
      <w:pPr>
        <w:rPr>
          <w:del w:id="141" w:author="Meryl Lewis" w:date="2017-06-16T15:27:00Z"/>
        </w:rPr>
      </w:pPr>
    </w:p>
    <w:p w:rsidR="002D6350" w:rsidRPr="00FF375C" w:rsidRDefault="002D6350" w:rsidP="00A44BB6">
      <w:pPr>
        <w:pPrChange w:id="142" w:author="Meryl Lewis" w:date="2017-06-16T15:33:00Z">
          <w:pPr/>
        </w:pPrChange>
      </w:pPr>
    </w:p>
    <w:sectPr w:rsidR="002D6350" w:rsidRPr="00FF3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ryl Lewis">
    <w15:presenceInfo w15:providerId="Windows Live" w15:userId="fde69b4149bf3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50"/>
    <w:rsid w:val="002C50E7"/>
    <w:rsid w:val="002D6350"/>
    <w:rsid w:val="004A513F"/>
    <w:rsid w:val="00680EA7"/>
    <w:rsid w:val="006822B9"/>
    <w:rsid w:val="007E6B2C"/>
    <w:rsid w:val="00A44BB6"/>
    <w:rsid w:val="00C138B5"/>
    <w:rsid w:val="00D86536"/>
    <w:rsid w:val="00D92311"/>
    <w:rsid w:val="00DD4FA4"/>
    <w:rsid w:val="00FF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ADC4A-3618-479B-A7E6-F164DA4D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7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6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6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Meryl Lewis</dc:creator>
  <cp:keywords/>
  <dc:description/>
  <cp:lastModifiedBy>Meryl Lewis</cp:lastModifiedBy>
  <cp:revision>10</cp:revision>
  <dcterms:created xsi:type="dcterms:W3CDTF">2017-06-16T04:34:00Z</dcterms:created>
  <dcterms:modified xsi:type="dcterms:W3CDTF">2017-06-16T22:34:00Z</dcterms:modified>
</cp:coreProperties>
</file>